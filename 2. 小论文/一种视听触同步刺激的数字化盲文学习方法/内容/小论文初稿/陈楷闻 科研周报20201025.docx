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科研学习进展周报</w:t>
      </w:r>
    </w:p>
    <w:tbl>
      <w:tblPr>
        <w:tblStyle w:val="5"/>
        <w:tblpPr w:leftFromText="180" w:rightFromText="180" w:vertAnchor="text" w:horzAnchor="page" w:tblpX="179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758"/>
        <w:gridCol w:w="949"/>
        <w:gridCol w:w="3988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陈楷闻</w:t>
            </w:r>
          </w:p>
        </w:tc>
        <w:tc>
          <w:tcPr>
            <w:tcW w:w="951" w:type="dxa"/>
          </w:tcPr>
          <w:p>
            <w:pPr>
              <w:tabs>
                <w:tab w:val="left" w:pos="74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995" w:type="dxa"/>
          </w:tcPr>
          <w:p>
            <w:pPr>
              <w:tabs>
                <w:tab w:val="left" w:pos="74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2020.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rFonts w:hint="eastAsia"/>
                <w:sz w:val="24"/>
              </w:rPr>
              <w:t>-2020.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25</w:t>
            </w:r>
          </w:p>
        </w:tc>
        <w:tc>
          <w:tcPr>
            <w:tcW w:w="137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第 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436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本周科研学习进展</w:t>
            </w:r>
          </w:p>
        </w:tc>
        <w:tc>
          <w:tcPr>
            <w:tcW w:w="8086" w:type="dxa"/>
            <w:gridSpan w:val="4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完成小论文（见附件）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Times New Roman" w:hAnsi="Times New Roman" w:cs="Times New Roman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ins w:id="0" w:author="杨文珍" w:date="2020-10-25T20:14:25Z">
              <w:r>
                <w:rPr>
                  <w:rFonts w:hint="eastAsia" w:ascii="Times New Roman" w:hAnsi="Times New Roman" w:cs="Times New Roman"/>
                  <w:sz w:val="24"/>
                  <w:lang w:val="en-US" w:eastAsia="zh-CN"/>
                </w:rPr>
                <w:t>好的</w:t>
              </w:r>
            </w:ins>
            <w:del w:id="1" w:author="杨文珍" w:date="2020-10-25T20:14:23Z">
              <w:r>
                <w:rPr>
                  <w:rFonts w:hint="eastAsia" w:ascii="Times New Roman" w:hAnsi="Times New Roman" w:cs="Times New Roman"/>
                  <w:sz w:val="24"/>
                  <w:lang w:val="en-US" w:eastAsia="zh-CN"/>
                </w:rPr>
                <w:delText>好的。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7" w:hRule="atLeast"/>
        </w:trPr>
        <w:tc>
          <w:tcPr>
            <w:tcW w:w="43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下周计划</w:t>
            </w:r>
          </w:p>
        </w:tc>
        <w:tc>
          <w:tcPr>
            <w:tcW w:w="8086" w:type="dxa"/>
            <w:gridSpan w:val="4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ins w:id="2" w:author="杨文珍" w:date="2020-10-25T20:14:28Z"/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修改小论文</w:t>
            </w:r>
          </w:p>
          <w:p>
            <w:pPr>
              <w:pStyle w:val="9"/>
              <w:widowControl w:val="0"/>
              <w:numPr>
                <w:numId w:val="0"/>
              </w:numPr>
              <w:jc w:val="both"/>
              <w:rPr>
                <w:ins w:id="3" w:author="杨文珍" w:date="2020-10-25T20:14:29Z"/>
                <w:rFonts w:hint="eastAsia" w:ascii="Times New Roman" w:hAnsi="Times New Roman" w:cs="Times New Roman"/>
                <w:sz w:val="24"/>
              </w:rPr>
            </w:pPr>
          </w:p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ins w:id="4" w:author="杨文珍" w:date="2020-10-25T20:14:30Z">
              <w:r>
                <w:rPr>
                  <w:rFonts w:hint="eastAsia" w:ascii="Times New Roman" w:hAnsi="Times New Roman" w:cs="Times New Roman"/>
                  <w:sz w:val="24"/>
                  <w:lang w:val="en-US" w:eastAsia="zh-CN"/>
                </w:rPr>
                <w:t>好</w:t>
              </w:r>
            </w:ins>
            <w:ins w:id="5" w:author="杨文珍" w:date="2020-10-25T20:14:31Z">
              <w:r>
                <w:rPr>
                  <w:rFonts w:hint="eastAsia" w:ascii="Times New Roman" w:hAnsi="Times New Roman" w:cs="Times New Roman"/>
                  <w:sz w:val="24"/>
                  <w:lang w:val="en-US" w:eastAsia="zh-CN"/>
                </w:rPr>
                <w:t>的</w:t>
              </w:r>
            </w:ins>
            <w:bookmarkStart w:id="0" w:name="_GoBack"/>
            <w:bookmarkEnd w:id="0"/>
          </w:p>
        </w:tc>
      </w:tr>
    </w:tbl>
    <w:p/>
    <w:p>
      <w:r>
        <w:rPr>
          <w:rFonts w:hint="eastAsia"/>
        </w:rPr>
        <w:t>*表格填不下，可以附页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F745A"/>
    <w:multiLevelType w:val="singleLevel"/>
    <w:tmpl w:val="50CF74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304E3E"/>
    <w:multiLevelType w:val="multilevel"/>
    <w:tmpl w:val="6B304E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文珍">
    <w15:presenceInfo w15:providerId="WPS Office" w15:userId="28272504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E5FAB"/>
    <w:rsid w:val="00000D9C"/>
    <w:rsid w:val="00015565"/>
    <w:rsid w:val="000268C9"/>
    <w:rsid w:val="0003598D"/>
    <w:rsid w:val="00040B74"/>
    <w:rsid w:val="0004323C"/>
    <w:rsid w:val="00046B5D"/>
    <w:rsid w:val="000502DA"/>
    <w:rsid w:val="0007184E"/>
    <w:rsid w:val="0007575C"/>
    <w:rsid w:val="00092049"/>
    <w:rsid w:val="000938A6"/>
    <w:rsid w:val="000B4E7E"/>
    <w:rsid w:val="000B6960"/>
    <w:rsid w:val="000D0A4A"/>
    <w:rsid w:val="000D2BF2"/>
    <w:rsid w:val="000D4C17"/>
    <w:rsid w:val="000E648F"/>
    <w:rsid w:val="000F19FF"/>
    <w:rsid w:val="00113C8E"/>
    <w:rsid w:val="001244A6"/>
    <w:rsid w:val="00127934"/>
    <w:rsid w:val="00130B1A"/>
    <w:rsid w:val="00140A79"/>
    <w:rsid w:val="00162F67"/>
    <w:rsid w:val="00176159"/>
    <w:rsid w:val="001848CD"/>
    <w:rsid w:val="00186C64"/>
    <w:rsid w:val="00196BF9"/>
    <w:rsid w:val="001A4B6C"/>
    <w:rsid w:val="001D3E40"/>
    <w:rsid w:val="001E1387"/>
    <w:rsid w:val="001E40F5"/>
    <w:rsid w:val="001E57B0"/>
    <w:rsid w:val="001E76EF"/>
    <w:rsid w:val="001F1E0B"/>
    <w:rsid w:val="001F5F22"/>
    <w:rsid w:val="0020396C"/>
    <w:rsid w:val="00223180"/>
    <w:rsid w:val="002336F5"/>
    <w:rsid w:val="0023661E"/>
    <w:rsid w:val="002522CF"/>
    <w:rsid w:val="00261996"/>
    <w:rsid w:val="0026543C"/>
    <w:rsid w:val="002877BA"/>
    <w:rsid w:val="0029383B"/>
    <w:rsid w:val="002A2458"/>
    <w:rsid w:val="002A37AA"/>
    <w:rsid w:val="002B2F65"/>
    <w:rsid w:val="002C4775"/>
    <w:rsid w:val="002C60DD"/>
    <w:rsid w:val="002D480D"/>
    <w:rsid w:val="002F0B83"/>
    <w:rsid w:val="002F67C1"/>
    <w:rsid w:val="00312387"/>
    <w:rsid w:val="00314BF1"/>
    <w:rsid w:val="00317F48"/>
    <w:rsid w:val="003227F6"/>
    <w:rsid w:val="003319A4"/>
    <w:rsid w:val="00337CE8"/>
    <w:rsid w:val="00340F0C"/>
    <w:rsid w:val="003447E4"/>
    <w:rsid w:val="00346BBD"/>
    <w:rsid w:val="00351536"/>
    <w:rsid w:val="00352E13"/>
    <w:rsid w:val="00357B73"/>
    <w:rsid w:val="00365B4A"/>
    <w:rsid w:val="00366B2A"/>
    <w:rsid w:val="00374473"/>
    <w:rsid w:val="00377A20"/>
    <w:rsid w:val="0038258D"/>
    <w:rsid w:val="00384DB8"/>
    <w:rsid w:val="00385AF8"/>
    <w:rsid w:val="003A029A"/>
    <w:rsid w:val="003A2D9C"/>
    <w:rsid w:val="003A429A"/>
    <w:rsid w:val="003A6F61"/>
    <w:rsid w:val="003B1534"/>
    <w:rsid w:val="003B771E"/>
    <w:rsid w:val="003C2171"/>
    <w:rsid w:val="003D02AF"/>
    <w:rsid w:val="003E6A9D"/>
    <w:rsid w:val="00400042"/>
    <w:rsid w:val="00403A23"/>
    <w:rsid w:val="004178EC"/>
    <w:rsid w:val="004304B2"/>
    <w:rsid w:val="00443AF6"/>
    <w:rsid w:val="00445FD3"/>
    <w:rsid w:val="00450FD0"/>
    <w:rsid w:val="00457122"/>
    <w:rsid w:val="00461058"/>
    <w:rsid w:val="00461719"/>
    <w:rsid w:val="00461BA9"/>
    <w:rsid w:val="00461D03"/>
    <w:rsid w:val="004770D0"/>
    <w:rsid w:val="004835CF"/>
    <w:rsid w:val="00483B07"/>
    <w:rsid w:val="0049329A"/>
    <w:rsid w:val="004A0A52"/>
    <w:rsid w:val="004A416E"/>
    <w:rsid w:val="004C7FE8"/>
    <w:rsid w:val="004D41F3"/>
    <w:rsid w:val="005004DC"/>
    <w:rsid w:val="00510C87"/>
    <w:rsid w:val="005142F8"/>
    <w:rsid w:val="00525757"/>
    <w:rsid w:val="0053500C"/>
    <w:rsid w:val="00546D1F"/>
    <w:rsid w:val="00550640"/>
    <w:rsid w:val="00550B78"/>
    <w:rsid w:val="00556825"/>
    <w:rsid w:val="0056121F"/>
    <w:rsid w:val="00576372"/>
    <w:rsid w:val="00580168"/>
    <w:rsid w:val="00581F9E"/>
    <w:rsid w:val="00583609"/>
    <w:rsid w:val="00584676"/>
    <w:rsid w:val="00594BAE"/>
    <w:rsid w:val="005B521F"/>
    <w:rsid w:val="005B5CBB"/>
    <w:rsid w:val="005D2F87"/>
    <w:rsid w:val="005E53D8"/>
    <w:rsid w:val="005F0F47"/>
    <w:rsid w:val="005F26ED"/>
    <w:rsid w:val="00602936"/>
    <w:rsid w:val="00604953"/>
    <w:rsid w:val="00610BC2"/>
    <w:rsid w:val="00617467"/>
    <w:rsid w:val="00653E96"/>
    <w:rsid w:val="00666ADD"/>
    <w:rsid w:val="006671AE"/>
    <w:rsid w:val="00682037"/>
    <w:rsid w:val="00682F1E"/>
    <w:rsid w:val="00693FF4"/>
    <w:rsid w:val="00695216"/>
    <w:rsid w:val="006B2D07"/>
    <w:rsid w:val="006C5CD7"/>
    <w:rsid w:val="006D533C"/>
    <w:rsid w:val="006E4F63"/>
    <w:rsid w:val="006F6EC8"/>
    <w:rsid w:val="007019BE"/>
    <w:rsid w:val="00703F93"/>
    <w:rsid w:val="00720F8F"/>
    <w:rsid w:val="00725B21"/>
    <w:rsid w:val="007303CF"/>
    <w:rsid w:val="007346FA"/>
    <w:rsid w:val="007437AF"/>
    <w:rsid w:val="00746DD6"/>
    <w:rsid w:val="00750565"/>
    <w:rsid w:val="00751A05"/>
    <w:rsid w:val="00752B70"/>
    <w:rsid w:val="00757A81"/>
    <w:rsid w:val="00773EC2"/>
    <w:rsid w:val="007912D3"/>
    <w:rsid w:val="00795FA7"/>
    <w:rsid w:val="007B12AB"/>
    <w:rsid w:val="007B28EF"/>
    <w:rsid w:val="007F3DE8"/>
    <w:rsid w:val="00804150"/>
    <w:rsid w:val="00834DB9"/>
    <w:rsid w:val="008417A6"/>
    <w:rsid w:val="00845675"/>
    <w:rsid w:val="008462AE"/>
    <w:rsid w:val="00846D0E"/>
    <w:rsid w:val="00854078"/>
    <w:rsid w:val="00860C42"/>
    <w:rsid w:val="00875E88"/>
    <w:rsid w:val="008767B5"/>
    <w:rsid w:val="0088258C"/>
    <w:rsid w:val="008956F9"/>
    <w:rsid w:val="008C04DD"/>
    <w:rsid w:val="008C79BE"/>
    <w:rsid w:val="008D14B3"/>
    <w:rsid w:val="008D2195"/>
    <w:rsid w:val="008F5090"/>
    <w:rsid w:val="00903E35"/>
    <w:rsid w:val="00912BF5"/>
    <w:rsid w:val="00916C5A"/>
    <w:rsid w:val="00930242"/>
    <w:rsid w:val="00937668"/>
    <w:rsid w:val="009413E5"/>
    <w:rsid w:val="00943423"/>
    <w:rsid w:val="0094593A"/>
    <w:rsid w:val="00952573"/>
    <w:rsid w:val="009638B3"/>
    <w:rsid w:val="009675D7"/>
    <w:rsid w:val="00987851"/>
    <w:rsid w:val="0099387C"/>
    <w:rsid w:val="009A7D49"/>
    <w:rsid w:val="009B3A79"/>
    <w:rsid w:val="009B4211"/>
    <w:rsid w:val="009B7510"/>
    <w:rsid w:val="009D3499"/>
    <w:rsid w:val="009E04DE"/>
    <w:rsid w:val="009E6B41"/>
    <w:rsid w:val="009F3986"/>
    <w:rsid w:val="009F5280"/>
    <w:rsid w:val="00A0339F"/>
    <w:rsid w:val="00A04F05"/>
    <w:rsid w:val="00A06037"/>
    <w:rsid w:val="00A11996"/>
    <w:rsid w:val="00A13092"/>
    <w:rsid w:val="00A20B93"/>
    <w:rsid w:val="00A25CE7"/>
    <w:rsid w:val="00A27EB1"/>
    <w:rsid w:val="00A314A7"/>
    <w:rsid w:val="00A62AC7"/>
    <w:rsid w:val="00A64ADD"/>
    <w:rsid w:val="00A83012"/>
    <w:rsid w:val="00A836C7"/>
    <w:rsid w:val="00A8453B"/>
    <w:rsid w:val="00AA6503"/>
    <w:rsid w:val="00AC310F"/>
    <w:rsid w:val="00AE1681"/>
    <w:rsid w:val="00AE1F39"/>
    <w:rsid w:val="00AE44AB"/>
    <w:rsid w:val="00AF06C3"/>
    <w:rsid w:val="00AF396C"/>
    <w:rsid w:val="00B10B2C"/>
    <w:rsid w:val="00B13F29"/>
    <w:rsid w:val="00B15607"/>
    <w:rsid w:val="00B241F1"/>
    <w:rsid w:val="00B26EB5"/>
    <w:rsid w:val="00B35090"/>
    <w:rsid w:val="00B36E1A"/>
    <w:rsid w:val="00B448A8"/>
    <w:rsid w:val="00B50851"/>
    <w:rsid w:val="00B54ECC"/>
    <w:rsid w:val="00B57246"/>
    <w:rsid w:val="00B6608A"/>
    <w:rsid w:val="00B713F2"/>
    <w:rsid w:val="00B72CDA"/>
    <w:rsid w:val="00B823B9"/>
    <w:rsid w:val="00B86066"/>
    <w:rsid w:val="00B86EFB"/>
    <w:rsid w:val="00B96564"/>
    <w:rsid w:val="00BA2C82"/>
    <w:rsid w:val="00BA31B9"/>
    <w:rsid w:val="00BA6EFE"/>
    <w:rsid w:val="00BA7F47"/>
    <w:rsid w:val="00BB6C6E"/>
    <w:rsid w:val="00BD752B"/>
    <w:rsid w:val="00BE1A32"/>
    <w:rsid w:val="00C00D6E"/>
    <w:rsid w:val="00C13ED0"/>
    <w:rsid w:val="00C1577A"/>
    <w:rsid w:val="00C30029"/>
    <w:rsid w:val="00C506B7"/>
    <w:rsid w:val="00C519CE"/>
    <w:rsid w:val="00C56B0F"/>
    <w:rsid w:val="00C56C0C"/>
    <w:rsid w:val="00C60A8E"/>
    <w:rsid w:val="00C63462"/>
    <w:rsid w:val="00C8306C"/>
    <w:rsid w:val="00C91A7E"/>
    <w:rsid w:val="00C96208"/>
    <w:rsid w:val="00C96E74"/>
    <w:rsid w:val="00CA38A7"/>
    <w:rsid w:val="00CC5C60"/>
    <w:rsid w:val="00CC6F5C"/>
    <w:rsid w:val="00CD65D5"/>
    <w:rsid w:val="00CE4BAF"/>
    <w:rsid w:val="00CE5423"/>
    <w:rsid w:val="00CF610C"/>
    <w:rsid w:val="00D02BB1"/>
    <w:rsid w:val="00D031E1"/>
    <w:rsid w:val="00D05C88"/>
    <w:rsid w:val="00D118E1"/>
    <w:rsid w:val="00D15297"/>
    <w:rsid w:val="00D33A51"/>
    <w:rsid w:val="00D45D43"/>
    <w:rsid w:val="00D52B31"/>
    <w:rsid w:val="00D5574C"/>
    <w:rsid w:val="00D61420"/>
    <w:rsid w:val="00D6765C"/>
    <w:rsid w:val="00D74055"/>
    <w:rsid w:val="00D75208"/>
    <w:rsid w:val="00D83AFA"/>
    <w:rsid w:val="00D876C9"/>
    <w:rsid w:val="00D94276"/>
    <w:rsid w:val="00DB0DB8"/>
    <w:rsid w:val="00DB1F79"/>
    <w:rsid w:val="00DB3441"/>
    <w:rsid w:val="00DB4519"/>
    <w:rsid w:val="00DD423C"/>
    <w:rsid w:val="00DD6411"/>
    <w:rsid w:val="00DE06AE"/>
    <w:rsid w:val="00DE7A57"/>
    <w:rsid w:val="00DF3CC1"/>
    <w:rsid w:val="00DF5AAE"/>
    <w:rsid w:val="00E02F2D"/>
    <w:rsid w:val="00E060F4"/>
    <w:rsid w:val="00E109E0"/>
    <w:rsid w:val="00E17A76"/>
    <w:rsid w:val="00E17BF4"/>
    <w:rsid w:val="00E27729"/>
    <w:rsid w:val="00E27A4E"/>
    <w:rsid w:val="00E41714"/>
    <w:rsid w:val="00E51861"/>
    <w:rsid w:val="00E61E94"/>
    <w:rsid w:val="00E669C7"/>
    <w:rsid w:val="00E67E73"/>
    <w:rsid w:val="00E725DC"/>
    <w:rsid w:val="00E76199"/>
    <w:rsid w:val="00E84815"/>
    <w:rsid w:val="00E92146"/>
    <w:rsid w:val="00E921FF"/>
    <w:rsid w:val="00E92729"/>
    <w:rsid w:val="00E94468"/>
    <w:rsid w:val="00EA1698"/>
    <w:rsid w:val="00EC59DD"/>
    <w:rsid w:val="00ED1269"/>
    <w:rsid w:val="00ED1FB4"/>
    <w:rsid w:val="00ED324E"/>
    <w:rsid w:val="00ED430A"/>
    <w:rsid w:val="00ED5A3C"/>
    <w:rsid w:val="00EE1304"/>
    <w:rsid w:val="00EE278F"/>
    <w:rsid w:val="00EF5C91"/>
    <w:rsid w:val="00F01AE7"/>
    <w:rsid w:val="00F130D4"/>
    <w:rsid w:val="00F216CE"/>
    <w:rsid w:val="00F21C97"/>
    <w:rsid w:val="00F333A3"/>
    <w:rsid w:val="00F35794"/>
    <w:rsid w:val="00F369AE"/>
    <w:rsid w:val="00F43EAB"/>
    <w:rsid w:val="00F44B32"/>
    <w:rsid w:val="00F80D1D"/>
    <w:rsid w:val="00F92EE5"/>
    <w:rsid w:val="00F97D63"/>
    <w:rsid w:val="00FA6C22"/>
    <w:rsid w:val="00FA75EF"/>
    <w:rsid w:val="00FB3974"/>
    <w:rsid w:val="00FB6974"/>
    <w:rsid w:val="00FC5E08"/>
    <w:rsid w:val="00FC7966"/>
    <w:rsid w:val="00FD61E0"/>
    <w:rsid w:val="00FF3B48"/>
    <w:rsid w:val="0CEE5FAB"/>
    <w:rsid w:val="2A4A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uiPriority w:val="99"/>
    <w:pPr>
      <w:ind w:firstLine="420" w:firstLineChars="200"/>
    </w:pPr>
  </w:style>
  <w:style w:type="character" w:customStyle="1" w:styleId="10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0"/>
    <w:rPr>
      <w:kern w:val="2"/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5829E-F098-4270-B675-E048B55A7C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TotalTime>3753</TotalTime>
  <ScaleCrop>false</ScaleCrop>
  <LinksUpToDate>false</LinksUpToDate>
  <CharactersWithSpaces>103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2020-03-02T10:30:00Z</dcterms:created>
  <dc:creator>杨文珍</dc:creator>
  <cp:lastModifiedBy>杨文珍</cp:lastModifiedBy>
  <dcterms:modified xsi:type="dcterms:W3CDTF">2020-10-25T12:14:33Z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